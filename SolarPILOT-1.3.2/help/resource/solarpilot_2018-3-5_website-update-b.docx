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7646E" w14:textId="77777777" w:rsidR="00E07947" w:rsidRPr="00E07947" w:rsidRDefault="00E07947" w:rsidP="00E07947">
      <w:pPr>
        <w:shd w:val="clear" w:color="auto" w:fill="FFFFFF"/>
        <w:spacing w:after="150" w:line="240" w:lineRule="auto"/>
        <w:outlineLvl w:val="0"/>
        <w:rPr>
          <w:rFonts w:ascii="Roboto" w:eastAsia="Times New Roman" w:hAnsi="Roboto" w:cs="Times New Roman"/>
          <w:color w:val="333333"/>
          <w:kern w:val="36"/>
          <w:sz w:val="72"/>
          <w:szCs w:val="72"/>
        </w:rPr>
      </w:pPr>
      <w:r w:rsidRPr="00E07947">
        <w:rPr>
          <w:rFonts w:ascii="Roboto" w:eastAsia="Times New Roman" w:hAnsi="Roboto" w:cs="Times New Roman"/>
          <w:color w:val="333333"/>
          <w:kern w:val="36"/>
          <w:sz w:val="72"/>
          <w:szCs w:val="72"/>
        </w:rPr>
        <w:t>Download SolarPILOT</w:t>
      </w:r>
    </w:p>
    <w:p w14:paraId="77347D24" w14:textId="59272F39" w:rsidR="00E07947" w:rsidRPr="00E07947" w:rsidDel="00E07947" w:rsidRDefault="00E07947" w:rsidP="00E07947">
      <w:pPr>
        <w:shd w:val="clear" w:color="auto" w:fill="E3E6E8"/>
        <w:spacing w:line="240" w:lineRule="auto"/>
        <w:jc w:val="center"/>
        <w:rPr>
          <w:del w:id="0" w:author="Wagner, Michael" w:date="2018-03-16T16:05:00Z"/>
          <w:rFonts w:ascii="Roboto" w:eastAsia="Times New Roman" w:hAnsi="Roboto" w:cs="Times New Roman"/>
          <w:color w:val="333333"/>
          <w:sz w:val="24"/>
          <w:szCs w:val="24"/>
        </w:rPr>
      </w:pPr>
      <w:del w:id="1" w:author="Wagner, Michael" w:date="2018-03-16T16:05:00Z">
        <w:r w:rsidRPr="00E07947" w:rsidDel="00E07947">
          <w:rPr>
            <w:rFonts w:ascii="Roboto" w:eastAsia="Times New Roman" w:hAnsi="Roboto" w:cs="Times New Roman"/>
            <w:color w:val="333333"/>
            <w:sz w:val="24"/>
            <w:szCs w:val="24"/>
          </w:rPr>
          <w:fldChar w:fldCharType="begin"/>
        </w:r>
        <w:r w:rsidRPr="00E07947" w:rsidDel="00E07947">
          <w:rPr>
            <w:rFonts w:ascii="Roboto" w:eastAsia="Times New Roman" w:hAnsi="Roboto" w:cs="Times New Roman"/>
            <w:color w:val="333333"/>
            <w:sz w:val="24"/>
            <w:szCs w:val="24"/>
          </w:rPr>
          <w:delInstrText xml:space="preserve"> HYPERLINK "https://nrel-dev.nrel.gov/csp/assets/download/solarpilot.zip" </w:delInstrText>
        </w:r>
        <w:r w:rsidRPr="00E07947" w:rsidDel="00E07947">
          <w:rPr>
            <w:rFonts w:ascii="Roboto" w:eastAsia="Times New Roman" w:hAnsi="Roboto" w:cs="Times New Roman"/>
            <w:color w:val="333333"/>
            <w:sz w:val="24"/>
            <w:szCs w:val="24"/>
          </w:rPr>
          <w:fldChar w:fldCharType="separate"/>
        </w:r>
        <w:r w:rsidRPr="00E07947" w:rsidDel="00E07947">
          <w:rPr>
            <w:rFonts w:ascii="Roboto" w:eastAsia="Times New Roman" w:hAnsi="Roboto" w:cs="Times New Roman"/>
            <w:caps/>
            <w:color w:val="FFFFFF"/>
            <w:sz w:val="21"/>
            <w:szCs w:val="21"/>
            <w:bdr w:val="single" w:sz="6" w:space="5" w:color="4C8224" w:frame="1"/>
            <w:shd w:val="clear" w:color="auto" w:fill="4C8224"/>
          </w:rPr>
          <w:delText>DOWNLOAD SOLARPILOT</w:delText>
        </w:r>
        <w:r w:rsidRPr="00E07947" w:rsidDel="00E07947">
          <w:rPr>
            <w:rFonts w:ascii="Roboto" w:eastAsia="Times New Roman" w:hAnsi="Roboto" w:cs="Times New Roman"/>
            <w:caps/>
            <w:color w:val="FFFFFF"/>
            <w:sz w:val="21"/>
            <w:szCs w:val="21"/>
            <w:bdr w:val="none" w:sz="0" w:space="0" w:color="auto" w:frame="1"/>
            <w:shd w:val="clear" w:color="auto" w:fill="4C8224"/>
          </w:rPr>
          <w:delText>ZIP ARCHIVE</w:delText>
        </w:r>
        <w:r w:rsidRPr="00E07947" w:rsidDel="00E07947">
          <w:rPr>
            <w:rFonts w:ascii="Roboto" w:eastAsia="Times New Roman" w:hAnsi="Roboto" w:cs="Times New Roman"/>
            <w:color w:val="333333"/>
            <w:sz w:val="24"/>
            <w:szCs w:val="24"/>
          </w:rPr>
          <w:fldChar w:fldCharType="end"/>
        </w:r>
      </w:del>
    </w:p>
    <w:p w14:paraId="33B1BC39" w14:textId="77777777" w:rsidR="00E07947" w:rsidRPr="00E07947" w:rsidRDefault="00E07947" w:rsidP="00E07947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E07700"/>
          <w:sz w:val="45"/>
          <w:szCs w:val="45"/>
        </w:rPr>
      </w:pPr>
      <w:r w:rsidRPr="00E07947">
        <w:rPr>
          <w:rFonts w:ascii="Roboto" w:eastAsia="Times New Roman" w:hAnsi="Roboto" w:cs="Times New Roman"/>
          <w:color w:val="E07700"/>
          <w:sz w:val="45"/>
          <w:szCs w:val="45"/>
        </w:rPr>
        <w:t>SolarPILOT for Linux</w:t>
      </w:r>
    </w:p>
    <w:p w14:paraId="448EB125" w14:textId="793FE5D3" w:rsidR="00E07947" w:rsidRPr="00E07947" w:rsidRDefault="00E07947" w:rsidP="00E07947">
      <w:pPr>
        <w:shd w:val="clear" w:color="auto" w:fill="FFFFFF"/>
        <w:spacing w:after="150" w:line="240" w:lineRule="auto"/>
        <w:rPr>
          <w:rFonts w:ascii="Droid Serif" w:eastAsia="Times New Roman" w:hAnsi="Droid Serif" w:cs="Times New Roman"/>
          <w:color w:val="333333"/>
          <w:sz w:val="24"/>
          <w:szCs w:val="24"/>
        </w:rPr>
      </w:pPr>
      <w:r w:rsidRPr="00E07947">
        <w:rPr>
          <w:rFonts w:ascii="Droid Serif" w:eastAsia="Times New Roman" w:hAnsi="Droid Serif" w:cs="Times New Roman"/>
          <w:color w:val="333333"/>
          <w:sz w:val="24"/>
          <w:szCs w:val="24"/>
        </w:rPr>
        <w:fldChar w:fldCharType="begin"/>
      </w:r>
      <w:ins w:id="2" w:author="Wagner, Michael" w:date="2018-03-16T16:07:00Z"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instrText>HYPERLINK "https://pfs.nrel.gov/main.html?download&amp;weblink=9090d6db6c04337301689a1ea3b0e273&amp;realfilename=solarpilot-install-linux64.tar.gz"</w:instrText>
        </w:r>
      </w:ins>
      <w:del w:id="3" w:author="Wagner, Michael" w:date="2018-03-16T16:07:00Z">
        <w:r w:rsidRPr="00E07947" w:rsidDel="00E07947">
          <w:rPr>
            <w:rFonts w:ascii="Droid Serif" w:eastAsia="Times New Roman" w:hAnsi="Droid Serif" w:cs="Times New Roman"/>
            <w:color w:val="333333"/>
            <w:sz w:val="24"/>
            <w:szCs w:val="24"/>
          </w:rPr>
          <w:delInstrText xml:space="preserve"> HYPERLINK "https://pfs.nrel.gov/main.html?download&amp;weblink=0d8c0e9137f990e09cd863596bc2d6f5&amp;realfilename=solarpilot-install-linux64.tar.gz" </w:delInstrText>
        </w:r>
      </w:del>
      <w:ins w:id="4" w:author="Wagner, Michael" w:date="2018-03-16T16:07:00Z">
        <w:r w:rsidRPr="00E07947">
          <w:rPr>
            <w:rFonts w:ascii="Droid Serif" w:eastAsia="Times New Roman" w:hAnsi="Droid Serif" w:cs="Times New Roman"/>
            <w:color w:val="333333"/>
            <w:sz w:val="24"/>
            <w:szCs w:val="24"/>
          </w:rPr>
        </w:r>
      </w:ins>
      <w:r w:rsidRPr="00E07947">
        <w:rPr>
          <w:rFonts w:ascii="Droid Serif" w:eastAsia="Times New Roman" w:hAnsi="Droid Serif" w:cs="Times New Roman"/>
          <w:color w:val="333333"/>
          <w:sz w:val="24"/>
          <w:szCs w:val="24"/>
        </w:rPr>
        <w:fldChar w:fldCharType="separate"/>
      </w:r>
      <w:r w:rsidRPr="00E07947">
        <w:rPr>
          <w:rFonts w:ascii="Droid Serif" w:eastAsia="Times New Roman" w:hAnsi="Droid Serif" w:cs="Times New Roman"/>
          <w:color w:val="A467C2"/>
          <w:sz w:val="24"/>
          <w:szCs w:val="24"/>
        </w:rPr>
        <w:t>SolarPILOT fo</w:t>
      </w:r>
      <w:r w:rsidRPr="00E07947">
        <w:rPr>
          <w:rFonts w:ascii="Droid Serif" w:eastAsia="Times New Roman" w:hAnsi="Droid Serif" w:cs="Times New Roman"/>
          <w:color w:val="A467C2"/>
          <w:sz w:val="24"/>
          <w:szCs w:val="24"/>
        </w:rPr>
        <w:t>r</w:t>
      </w:r>
      <w:r w:rsidRPr="00E07947">
        <w:rPr>
          <w:rFonts w:ascii="Droid Serif" w:eastAsia="Times New Roman" w:hAnsi="Droid Serif" w:cs="Times New Roman"/>
          <w:color w:val="A467C2"/>
          <w:sz w:val="24"/>
          <w:szCs w:val="24"/>
        </w:rPr>
        <w:t xml:space="preserve"> Linux 64 bit</w:t>
      </w:r>
      <w:r w:rsidRPr="00E07947">
        <w:rPr>
          <w:rFonts w:ascii="Droid Serif" w:eastAsia="Times New Roman" w:hAnsi="Droid Serif" w:cs="Times New Roman"/>
          <w:color w:val="333333"/>
          <w:sz w:val="24"/>
          <w:szCs w:val="24"/>
        </w:rPr>
        <w:fldChar w:fldCharType="end"/>
      </w:r>
    </w:p>
    <w:p w14:paraId="312EBB7F" w14:textId="5A4A3D1C" w:rsidR="00E07947" w:rsidRPr="00E07947" w:rsidRDefault="00E07947" w:rsidP="00E07947">
      <w:pPr>
        <w:shd w:val="clear" w:color="auto" w:fill="FFFFFF"/>
        <w:spacing w:after="150" w:line="240" w:lineRule="auto"/>
        <w:rPr>
          <w:rFonts w:ascii="Droid Serif" w:eastAsia="Times New Roman" w:hAnsi="Droid Serif" w:cs="Times New Roman"/>
          <w:color w:val="333333"/>
          <w:sz w:val="24"/>
          <w:szCs w:val="24"/>
        </w:rPr>
      </w:pPr>
      <w:r w:rsidRPr="00E07947">
        <w:rPr>
          <w:rFonts w:ascii="Droid Serif" w:eastAsia="Times New Roman" w:hAnsi="Droid Serif" w:cs="Times New Roman"/>
          <w:color w:val="333333"/>
          <w:sz w:val="24"/>
          <w:szCs w:val="24"/>
        </w:rPr>
        <w:t xml:space="preserve">The Linux installer was compiled on </w:t>
      </w:r>
      <w:del w:id="5" w:author="Wagner, Michael" w:date="2018-03-16T16:08:00Z">
        <w:r w:rsidRPr="00E07947" w:rsidDel="00E07947">
          <w:rPr>
            <w:rFonts w:ascii="Droid Serif" w:eastAsia="Times New Roman" w:hAnsi="Droid Serif" w:cs="Times New Roman"/>
            <w:color w:val="333333"/>
            <w:sz w:val="24"/>
            <w:szCs w:val="24"/>
          </w:rPr>
          <w:delText xml:space="preserve">Xubuntu </w:delText>
        </w:r>
      </w:del>
      <w:ins w:id="6" w:author="Wagner, Michael" w:date="2018-03-16T16:08:00Z"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t>U</w:t>
        </w:r>
        <w:r w:rsidRPr="00E07947">
          <w:rPr>
            <w:rFonts w:ascii="Droid Serif" w:eastAsia="Times New Roman" w:hAnsi="Droid Serif" w:cs="Times New Roman"/>
            <w:color w:val="333333"/>
            <w:sz w:val="24"/>
            <w:szCs w:val="24"/>
          </w:rPr>
          <w:t xml:space="preserve">buntu </w:t>
        </w:r>
      </w:ins>
      <w:r w:rsidRPr="00E07947">
        <w:rPr>
          <w:rFonts w:ascii="Droid Serif" w:eastAsia="Times New Roman" w:hAnsi="Droid Serif" w:cs="Times New Roman"/>
          <w:color w:val="333333"/>
          <w:sz w:val="24"/>
          <w:szCs w:val="24"/>
        </w:rPr>
        <w:t>14.04 (64bit)</w:t>
      </w:r>
      <w:del w:id="7" w:author="Wagner, Michael" w:date="2018-03-16T16:08:00Z">
        <w:r w:rsidRPr="00E07947" w:rsidDel="00E07947">
          <w:rPr>
            <w:rFonts w:ascii="Droid Serif" w:eastAsia="Times New Roman" w:hAnsi="Droid Serif" w:cs="Times New Roman"/>
            <w:color w:val="333333"/>
            <w:sz w:val="24"/>
            <w:szCs w:val="24"/>
          </w:rPr>
          <w:delText>-VirtualBox</w:delText>
        </w:r>
      </w:del>
      <w:r w:rsidRPr="00E07947">
        <w:rPr>
          <w:rFonts w:ascii="Droid Serif" w:eastAsia="Times New Roman" w:hAnsi="Droid Serif" w:cs="Times New Roman"/>
          <w:color w:val="333333"/>
          <w:sz w:val="24"/>
          <w:szCs w:val="24"/>
        </w:rPr>
        <w:t xml:space="preserve">. The Linux version is currently in Beta release mode. </w:t>
      </w:r>
      <w:ins w:id="8" w:author="Wagner, Michael" w:date="2018-03-16T16:08:00Z"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t>To contribut</w:t>
        </w:r>
      </w:ins>
      <w:ins w:id="9" w:author="Wagner, Michael" w:date="2018-03-16T16:09:00Z"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t xml:space="preserve">e to resolving or to </w:t>
        </w:r>
      </w:ins>
      <w:ins w:id="10" w:author="Wagner, Michael" w:date="2018-03-16T16:08:00Z"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t xml:space="preserve">provide </w:t>
        </w:r>
      </w:ins>
      <w:del w:id="11" w:author="Wagner, Michael" w:date="2018-03-16T16:08:00Z">
        <w:r w:rsidRPr="00E07947" w:rsidDel="00E07947">
          <w:rPr>
            <w:rFonts w:ascii="Droid Serif" w:eastAsia="Times New Roman" w:hAnsi="Droid Serif" w:cs="Times New Roman"/>
            <w:color w:val="333333"/>
            <w:sz w:val="24"/>
            <w:szCs w:val="24"/>
          </w:rPr>
          <w:delText>F</w:delText>
        </w:r>
      </w:del>
      <w:ins w:id="12" w:author="Wagner, Michael" w:date="2018-03-16T16:08:00Z"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t>f</w:t>
        </w:r>
      </w:ins>
      <w:r w:rsidRPr="00E07947">
        <w:rPr>
          <w:rFonts w:ascii="Droid Serif" w:eastAsia="Times New Roman" w:hAnsi="Droid Serif" w:cs="Times New Roman"/>
          <w:color w:val="333333"/>
          <w:sz w:val="24"/>
          <w:szCs w:val="24"/>
        </w:rPr>
        <w:t>eedback on bugs, stability issues, operating system compatibility, or other concerns</w:t>
      </w:r>
      <w:del w:id="13" w:author="Wagner, Michael" w:date="2018-03-16T16:09:00Z">
        <w:r w:rsidRPr="00E07947" w:rsidDel="00E07947">
          <w:rPr>
            <w:rFonts w:ascii="Droid Serif" w:eastAsia="Times New Roman" w:hAnsi="Droid Serif" w:cs="Times New Roman"/>
            <w:color w:val="333333"/>
            <w:sz w:val="24"/>
            <w:szCs w:val="24"/>
          </w:rPr>
          <w:delText xml:space="preserve"> are welcome</w:delText>
        </w:r>
      </w:del>
      <w:ins w:id="14" w:author="Wagner, Michael" w:date="2018-03-16T16:09:00Z"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t xml:space="preserve">, please visit the </w:t>
        </w:r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fldChar w:fldCharType="begin"/>
        </w:r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instrText xml:space="preserve"> HYPERLINK "https://github.com/NREL/SolarPILOT" </w:instrText>
        </w:r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</w:r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fldChar w:fldCharType="separate"/>
        </w:r>
        <w:r w:rsidRPr="00E07947">
          <w:rPr>
            <w:rStyle w:val="Hyperlink"/>
            <w:rFonts w:ascii="Droid Serif" w:eastAsia="Times New Roman" w:hAnsi="Droid Serif" w:cs="Times New Roman"/>
            <w:sz w:val="24"/>
            <w:szCs w:val="24"/>
          </w:rPr>
          <w:t>SolarPILOT open source project</w:t>
        </w:r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fldChar w:fldCharType="end"/>
        </w:r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t xml:space="preserve"> on </w:t>
        </w:r>
        <w:proofErr w:type="spellStart"/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t>Github</w:t>
        </w:r>
        <w:proofErr w:type="spellEnd"/>
        <w:r>
          <w:rPr>
            <w:rFonts w:ascii="Droid Serif" w:eastAsia="Times New Roman" w:hAnsi="Droid Serif" w:cs="Times New Roman"/>
            <w:color w:val="333333"/>
            <w:sz w:val="24"/>
            <w:szCs w:val="24"/>
          </w:rPr>
          <w:t xml:space="preserve">, or </w:t>
        </w:r>
      </w:ins>
      <w:del w:id="15" w:author="Wagner, Michael" w:date="2018-03-16T16:09:00Z">
        <w:r w:rsidRPr="00E07947" w:rsidDel="00E07947">
          <w:rPr>
            <w:rFonts w:ascii="Droid Serif" w:eastAsia="Times New Roman" w:hAnsi="Droid Serif" w:cs="Times New Roman"/>
            <w:color w:val="333333"/>
            <w:sz w:val="24"/>
            <w:szCs w:val="24"/>
          </w:rPr>
          <w:delText xml:space="preserve">. Please </w:delText>
        </w:r>
      </w:del>
      <w:r w:rsidRPr="00E07947">
        <w:rPr>
          <w:rFonts w:ascii="Droid Serif" w:eastAsia="Times New Roman" w:hAnsi="Droid Serif" w:cs="Times New Roman"/>
          <w:color w:val="333333"/>
          <w:sz w:val="24"/>
          <w:szCs w:val="24"/>
        </w:rPr>
        <w:t>contact </w:t>
      </w:r>
      <w:hyperlink r:id="rId5" w:history="1">
        <w:r w:rsidRPr="00E07947">
          <w:rPr>
            <w:rFonts w:ascii="Droid Serif" w:eastAsia="Times New Roman" w:hAnsi="Droid Serif" w:cs="Times New Roman"/>
            <w:color w:val="A467C2"/>
            <w:sz w:val="24"/>
            <w:szCs w:val="24"/>
          </w:rPr>
          <w:t>solarpilot.support@nrel.gov</w:t>
        </w:r>
      </w:hyperlink>
      <w:r w:rsidRPr="00E07947">
        <w:rPr>
          <w:rFonts w:ascii="Droid Serif" w:eastAsia="Times New Roman" w:hAnsi="Droid Serif" w:cs="Times New Roman"/>
          <w:color w:val="333333"/>
          <w:sz w:val="24"/>
          <w:szCs w:val="24"/>
        </w:rPr>
        <w:t>.</w:t>
      </w:r>
    </w:p>
    <w:p w14:paraId="68DBD5EB" w14:textId="77777777" w:rsidR="00E07947" w:rsidRPr="00E07947" w:rsidRDefault="00E07947" w:rsidP="00E07947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E07700"/>
          <w:sz w:val="45"/>
          <w:szCs w:val="45"/>
        </w:rPr>
      </w:pPr>
      <w:r w:rsidRPr="00E07947">
        <w:rPr>
          <w:rFonts w:ascii="Roboto" w:eastAsia="Times New Roman" w:hAnsi="Roboto" w:cs="Times New Roman"/>
          <w:color w:val="E07700"/>
          <w:sz w:val="45"/>
          <w:szCs w:val="45"/>
        </w:rPr>
        <w:t>SolarPILOT for Windows</w:t>
      </w:r>
    </w:p>
    <w:p w14:paraId="54AA8FF5" w14:textId="276E69C0" w:rsidR="00E07947" w:rsidRPr="00E07947" w:rsidDel="00E07947" w:rsidRDefault="00E07947" w:rsidP="00E07947">
      <w:pPr>
        <w:numPr>
          <w:ilvl w:val="0"/>
          <w:numId w:val="1"/>
        </w:numPr>
        <w:shd w:val="clear" w:color="auto" w:fill="FFFFFF"/>
        <w:spacing w:before="100" w:beforeAutospacing="1" w:after="150" w:afterAutospacing="1" w:line="240" w:lineRule="auto"/>
        <w:rPr>
          <w:del w:id="16" w:author="Wagner, Michael" w:date="2018-03-16T16:06:00Z"/>
          <w:rFonts w:ascii="Droid Serif" w:eastAsia="Times New Roman" w:hAnsi="Droid Serif" w:cs="Times New Roman"/>
          <w:color w:val="A467C2"/>
          <w:sz w:val="24"/>
          <w:szCs w:val="24"/>
          <w:rPrChange w:id="17" w:author="Wagner, Michael" w:date="2018-03-16T16:07:00Z">
            <w:rPr>
              <w:del w:id="18" w:author="Wagner, Michael" w:date="2018-03-16T16:06:00Z"/>
              <w:rFonts w:ascii="Droid Serif" w:eastAsia="Times New Roman" w:hAnsi="Droid Serif" w:cs="Times New Roman"/>
              <w:color w:val="333333"/>
              <w:sz w:val="24"/>
              <w:szCs w:val="24"/>
            </w:rPr>
          </w:rPrChange>
        </w:rPr>
        <w:pPrChange w:id="19" w:author="Wagner, Michael" w:date="2018-03-16T16:07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20" w:author="Wagner, Michael" w:date="2018-03-16T16:06:00Z">
        <w:r w:rsidRPr="00E07947" w:rsidDel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21" w:author="Wagner, Michael" w:date="2018-03-16T16:07:00Z">
              <w:rPr>
                <w:rFonts w:ascii="Droid Serif" w:eastAsia="Times New Roman" w:hAnsi="Droid Serif" w:cs="Times New Roman"/>
                <w:color w:val="333333"/>
                <w:sz w:val="24"/>
                <w:szCs w:val="24"/>
              </w:rPr>
            </w:rPrChange>
          </w:rPr>
          <w:fldChar w:fldCharType="begin"/>
        </w:r>
        <w:r w:rsidRPr="00E07947" w:rsidDel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22" w:author="Wagner, Michael" w:date="2018-03-16T16:07:00Z">
              <w:rPr>
                <w:rFonts w:ascii="Droid Serif" w:eastAsia="Times New Roman" w:hAnsi="Droid Serif" w:cs="Times New Roman"/>
                <w:color w:val="333333"/>
                <w:sz w:val="24"/>
                <w:szCs w:val="24"/>
              </w:rPr>
            </w:rPrChange>
          </w:rPr>
          <w:delInstrText xml:space="preserve"> HYPERLINK "https://pfs.nrel.gov/main.html?download&amp;weblink=6d46ebdde32768813e3b4aeba8337ea7&amp;realfilename=solarpilot-install-x64.exe" </w:delInstrText>
        </w:r>
        <w:r w:rsidRPr="00E07947" w:rsidDel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23" w:author="Wagner, Michael" w:date="2018-03-16T16:07:00Z">
              <w:rPr>
                <w:rFonts w:ascii="Droid Serif" w:eastAsia="Times New Roman" w:hAnsi="Droid Serif" w:cs="Times New Roman"/>
                <w:color w:val="333333"/>
                <w:sz w:val="24"/>
                <w:szCs w:val="24"/>
              </w:rPr>
            </w:rPrChange>
          </w:rPr>
          <w:fldChar w:fldCharType="separate"/>
        </w:r>
        <w:r w:rsidRPr="00E07947" w:rsidDel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24" w:author="Wagner, Michael" w:date="2018-03-16T16:06:00Z">
              <w:rPr>
                <w:rFonts w:ascii="Droid Serif" w:eastAsia="Times New Roman" w:hAnsi="Droid Serif" w:cs="Times New Roman"/>
                <w:color w:val="A467C2"/>
                <w:sz w:val="24"/>
                <w:szCs w:val="24"/>
              </w:rPr>
            </w:rPrChange>
          </w:rPr>
          <w:delText>SolarPILOT for Windows 64 bit</w:delText>
        </w:r>
        <w:r w:rsidRPr="00E07947" w:rsidDel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25" w:author="Wagner, Michael" w:date="2018-03-16T16:07:00Z">
              <w:rPr>
                <w:rFonts w:ascii="Droid Serif" w:eastAsia="Times New Roman" w:hAnsi="Droid Serif" w:cs="Times New Roman"/>
                <w:color w:val="333333"/>
                <w:sz w:val="24"/>
                <w:szCs w:val="24"/>
              </w:rPr>
            </w:rPrChange>
          </w:rPr>
          <w:fldChar w:fldCharType="end"/>
        </w:r>
      </w:del>
    </w:p>
    <w:p w14:paraId="2E617FF3" w14:textId="61513465" w:rsidR="00E07947" w:rsidRPr="00E07947" w:rsidDel="00E07947" w:rsidRDefault="00E07947" w:rsidP="00E07947">
      <w:pPr>
        <w:numPr>
          <w:ilvl w:val="0"/>
          <w:numId w:val="1"/>
        </w:numPr>
        <w:shd w:val="clear" w:color="auto" w:fill="FFFFFF"/>
        <w:spacing w:before="100" w:beforeAutospacing="1" w:after="150" w:afterAutospacing="1" w:line="240" w:lineRule="auto"/>
        <w:rPr>
          <w:del w:id="26" w:author="Wagner, Michael" w:date="2018-03-16T16:06:00Z"/>
          <w:rFonts w:ascii="Droid Serif" w:eastAsia="Times New Roman" w:hAnsi="Droid Serif" w:cs="Times New Roman"/>
          <w:color w:val="A467C2"/>
          <w:sz w:val="24"/>
          <w:szCs w:val="24"/>
          <w:rPrChange w:id="27" w:author="Wagner, Michael" w:date="2018-03-16T16:07:00Z">
            <w:rPr>
              <w:del w:id="28" w:author="Wagner, Michael" w:date="2018-03-16T16:06:00Z"/>
              <w:rFonts w:ascii="Droid Serif" w:eastAsia="Times New Roman" w:hAnsi="Droid Serif" w:cs="Times New Roman"/>
              <w:color w:val="333333"/>
              <w:sz w:val="24"/>
              <w:szCs w:val="24"/>
            </w:rPr>
          </w:rPrChange>
        </w:rPr>
        <w:pPrChange w:id="29" w:author="Wagner, Michael" w:date="2018-03-16T16:07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30" w:author="Wagner, Michael" w:date="2018-03-16T16:06:00Z">
        <w:r w:rsidRPr="00E07947" w:rsidDel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31" w:author="Wagner, Michael" w:date="2018-03-16T16:07:00Z">
              <w:rPr>
                <w:rFonts w:ascii="Droid Serif" w:eastAsia="Times New Roman" w:hAnsi="Droid Serif" w:cs="Times New Roman"/>
                <w:color w:val="333333"/>
                <w:sz w:val="24"/>
                <w:szCs w:val="24"/>
              </w:rPr>
            </w:rPrChange>
          </w:rPr>
          <w:fldChar w:fldCharType="begin"/>
        </w:r>
        <w:r w:rsidRPr="00E07947" w:rsidDel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32" w:author="Wagner, Michael" w:date="2018-03-16T16:07:00Z">
              <w:rPr>
                <w:rFonts w:ascii="Droid Serif" w:eastAsia="Times New Roman" w:hAnsi="Droid Serif" w:cs="Times New Roman"/>
                <w:color w:val="333333"/>
                <w:sz w:val="24"/>
                <w:szCs w:val="24"/>
              </w:rPr>
            </w:rPrChange>
          </w:rPr>
          <w:delInstrText xml:space="preserve"> HYPERLINK "https://pfs.nrel.gov/main.html?download&amp;weblink=9abf2608a4d290883b4f76091d5bf3df&amp;realfilename=solarpilot-install-Win32.exe" </w:delInstrText>
        </w:r>
        <w:r w:rsidRPr="00E07947" w:rsidDel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33" w:author="Wagner, Michael" w:date="2018-03-16T16:07:00Z">
              <w:rPr>
                <w:rFonts w:ascii="Droid Serif" w:eastAsia="Times New Roman" w:hAnsi="Droid Serif" w:cs="Times New Roman"/>
                <w:color w:val="333333"/>
                <w:sz w:val="24"/>
                <w:szCs w:val="24"/>
              </w:rPr>
            </w:rPrChange>
          </w:rPr>
          <w:fldChar w:fldCharType="separate"/>
        </w:r>
        <w:r w:rsidRPr="00E07947" w:rsidDel="00E07947">
          <w:rPr>
            <w:rFonts w:ascii="Droid Serif" w:eastAsia="Times New Roman" w:hAnsi="Droid Serif" w:cs="Times New Roman"/>
            <w:color w:val="A467C2"/>
            <w:sz w:val="24"/>
            <w:szCs w:val="24"/>
          </w:rPr>
          <w:delText>SolarPILOT for Windows 32 bit</w:delText>
        </w:r>
        <w:r w:rsidRPr="00E07947" w:rsidDel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34" w:author="Wagner, Michael" w:date="2018-03-16T16:07:00Z">
              <w:rPr>
                <w:rFonts w:ascii="Droid Serif" w:eastAsia="Times New Roman" w:hAnsi="Droid Serif" w:cs="Times New Roman"/>
                <w:color w:val="333333"/>
                <w:sz w:val="24"/>
                <w:szCs w:val="24"/>
              </w:rPr>
            </w:rPrChange>
          </w:rPr>
          <w:fldChar w:fldCharType="end"/>
        </w:r>
      </w:del>
    </w:p>
    <w:p w14:paraId="2E730BF7" w14:textId="4AC3D5E1" w:rsidR="00EB09E8" w:rsidRPr="00E07947" w:rsidRDefault="00E07947" w:rsidP="00E07947">
      <w:pPr>
        <w:shd w:val="clear" w:color="auto" w:fill="FFFFFF"/>
        <w:spacing w:after="150" w:line="240" w:lineRule="auto"/>
        <w:rPr>
          <w:rFonts w:ascii="Droid Serif" w:eastAsia="Times New Roman" w:hAnsi="Droid Serif" w:cs="Times New Roman"/>
          <w:color w:val="A467C2"/>
          <w:sz w:val="24"/>
          <w:szCs w:val="24"/>
          <w:rPrChange w:id="35" w:author="Wagner, Michael" w:date="2018-03-16T16:07:00Z">
            <w:rPr/>
          </w:rPrChange>
        </w:rPr>
        <w:pPrChange w:id="36" w:author="Wagner, Michael" w:date="2018-03-16T16:07:00Z">
          <w:pPr/>
        </w:pPrChange>
      </w:pPr>
      <w:ins w:id="37" w:author="Wagner, Michael" w:date="2018-03-16T16:07:00Z">
        <w:r w:rsidRPr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38" w:author="Wagner, Michael" w:date="2018-03-16T16:07:00Z">
              <w:rPr/>
            </w:rPrChange>
          </w:rPr>
          <w:fldChar w:fldCharType="begin"/>
        </w:r>
        <w:r w:rsidRPr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39" w:author="Wagner, Michael" w:date="2018-03-16T16:07:00Z">
              <w:rPr/>
            </w:rPrChange>
          </w:rPr>
          <w:instrText xml:space="preserve"> HYPERLINK "https://pfs.nrel.gov/main.html?download&amp;weblink=119cf2757a69219d80578d9aeedf34fe&amp;realfilename=solarpilot-install.exe" </w:instrText>
        </w:r>
        <w:r w:rsidRPr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40" w:author="Wagner, Michael" w:date="2018-03-16T16:07:00Z">
              <w:rPr/>
            </w:rPrChange>
          </w:rPr>
        </w:r>
        <w:r w:rsidRPr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41" w:author="Wagner, Michael" w:date="2018-03-16T16:07:00Z">
              <w:rPr/>
            </w:rPrChange>
          </w:rPr>
          <w:fldChar w:fldCharType="separate"/>
        </w:r>
        <w:r w:rsidRPr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42" w:author="Wagner, Michael" w:date="2018-03-16T16:07:00Z">
              <w:rPr>
                <w:rStyle w:val="Hyperlink"/>
              </w:rPr>
            </w:rPrChange>
          </w:rPr>
          <w:t>SolarPILOT for Windows 32/64 bit</w:t>
        </w:r>
        <w:r w:rsidRPr="00E07947">
          <w:rPr>
            <w:rFonts w:ascii="Droid Serif" w:eastAsia="Times New Roman" w:hAnsi="Droid Serif" w:cs="Times New Roman"/>
            <w:color w:val="A467C2"/>
            <w:sz w:val="24"/>
            <w:szCs w:val="24"/>
            <w:rPrChange w:id="43" w:author="Wagner, Michael" w:date="2018-03-16T16:07:00Z">
              <w:rPr/>
            </w:rPrChange>
          </w:rPr>
          <w:fldChar w:fldCharType="end"/>
        </w:r>
      </w:ins>
      <w:bookmarkStart w:id="44" w:name="_GoBack"/>
      <w:bookmarkEnd w:id="44"/>
    </w:p>
    <w:sectPr w:rsidR="00EB09E8" w:rsidRPr="00E0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altName w:val="Arial"/>
    <w:panose1 w:val="00000000000000000000"/>
    <w:charset w:val="00"/>
    <w:family w:val="roman"/>
    <w:notTrueType/>
    <w:pitch w:val="default"/>
  </w:font>
  <w:font w:name="Droid 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E0119"/>
    <w:multiLevelType w:val="multilevel"/>
    <w:tmpl w:val="896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gner, Michael">
    <w15:presenceInfo w15:providerId="AD" w15:userId="S-1-5-21-2090949127-153249958-1489575960-281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47"/>
    <w:rsid w:val="00C459C6"/>
    <w:rsid w:val="00E07947"/>
    <w:rsid w:val="00E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34F4"/>
  <w15:chartTrackingRefBased/>
  <w15:docId w15:val="{EEB324ED-3543-47DC-818D-ECEBEB1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7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79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7947"/>
    <w:rPr>
      <w:color w:val="0000FF"/>
      <w:u w:val="single"/>
    </w:rPr>
  </w:style>
  <w:style w:type="character" w:customStyle="1" w:styleId="sr-only">
    <w:name w:val="sr-only"/>
    <w:basedOn w:val="DefaultParagraphFont"/>
    <w:rsid w:val="00E07947"/>
  </w:style>
  <w:style w:type="paragraph" w:styleId="NormalWeb">
    <w:name w:val="Normal (Web)"/>
    <w:basedOn w:val="Normal"/>
    <w:uiPriority w:val="99"/>
    <w:semiHidden/>
    <w:unhideWhenUsed/>
    <w:rsid w:val="00E0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0794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14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larpilot.support@nrel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Michael</dc:creator>
  <cp:keywords/>
  <dc:description/>
  <cp:lastModifiedBy>Wagner, Michael</cp:lastModifiedBy>
  <cp:revision>1</cp:revision>
  <dcterms:created xsi:type="dcterms:W3CDTF">2018-03-16T21:05:00Z</dcterms:created>
  <dcterms:modified xsi:type="dcterms:W3CDTF">2018-03-16T21:17:00Z</dcterms:modified>
</cp:coreProperties>
</file>